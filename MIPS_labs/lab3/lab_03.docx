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18A069CB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  <w:r w:rsidR="003E08AD" w:rsidRPr="009E7696">
              <w:rPr>
                <w:b/>
                <w:sz w:val="20"/>
                <w:highlight w:val="red"/>
                <w:lang w:val="it-IT"/>
              </w:rPr>
              <w:t>[</w:t>
            </w:r>
            <w:r w:rsidR="003E08AD">
              <w:rPr>
                <w:b/>
                <w:sz w:val="20"/>
                <w:highlight w:val="red"/>
                <w:lang w:val="it-IT"/>
              </w:rPr>
              <w:t>GRB</w:t>
            </w:r>
            <w:r w:rsidR="003E08AD" w:rsidRPr="009E7696">
              <w:rPr>
                <w:b/>
                <w:sz w:val="20"/>
                <w:highlight w:val="red"/>
                <w:lang w:val="it-IT"/>
              </w:rPr>
              <w:t>-Z</w:t>
            </w:r>
            <w:r w:rsidR="003E08AD">
              <w:rPr>
                <w:b/>
                <w:sz w:val="20"/>
                <w:highlight w:val="red"/>
                <w:lang w:val="it-IT"/>
              </w:rPr>
              <w:t>ZZ</w:t>
            </w:r>
            <w:r w:rsidR="003E08AD" w:rsidRPr="009E7696">
              <w:rPr>
                <w:b/>
                <w:sz w:val="20"/>
                <w:highlight w:val="red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259F182C" w:rsidR="007A7467" w:rsidRPr="008C1B6B" w:rsidRDefault="003E08AD" w:rsidP="003E08AD">
            <w:pPr>
              <w:rPr>
                <w:b/>
                <w:bCs/>
              </w:rPr>
            </w:pPr>
            <w:r>
              <w:t xml:space="preserve">                           </w:t>
            </w:r>
            <w:r w:rsidRPr="008C1B6B">
              <w:rPr>
                <w:b/>
                <w:bCs/>
                <w:highlight w:val="red"/>
              </w:rPr>
              <w:t>1</w:t>
            </w:r>
            <w:r w:rsidRPr="008C1B6B">
              <w:rPr>
                <w:b/>
                <w:bCs/>
                <w:highlight w:val="red"/>
                <w:vertAlign w:val="superscript"/>
              </w:rPr>
              <w:t>st</w:t>
            </w:r>
            <w:r w:rsidRPr="008C1B6B">
              <w:rPr>
                <w:b/>
                <w:bCs/>
                <w:highlight w:val="red"/>
              </w:rPr>
              <w:t xml:space="preserve"> November 2022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685507B2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, 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possible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3F475126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4517C448" w:rsidR="0099274D" w:rsidRDefault="00F276FE" w:rsidP="008C1B6B">
      <w:pPr>
        <w:pStyle w:val="Paragrafoelenco"/>
        <w:numPr>
          <w:ilvl w:val="0"/>
          <w:numId w:val="5"/>
        </w:numPr>
      </w:pPr>
      <w:r w:rsidRPr="00F276FE">
        <w:rPr>
          <w:noProof/>
        </w:rPr>
        <w:drawing>
          <wp:anchor distT="0" distB="0" distL="114300" distR="114300" simplePos="0" relativeHeight="251658240" behindDoc="0" locked="0" layoutInCell="1" allowOverlap="1" wp14:anchorId="4581C287" wp14:editId="2FA1D14F">
            <wp:simplePos x="0" y="0"/>
            <wp:positionH relativeFrom="column">
              <wp:posOffset>4046024</wp:posOffset>
            </wp:positionH>
            <wp:positionV relativeFrom="paragraph">
              <wp:posOffset>10991</wp:posOffset>
            </wp:positionV>
            <wp:extent cx="1421765" cy="1883410"/>
            <wp:effectExtent l="0" t="0" r="6985" b="254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74D">
        <w:t>Data address bus: 12</w:t>
      </w:r>
    </w:p>
    <w:p w14:paraId="07CEF8A1" w14:textId="254E461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145B80">
        <w:t>6</w:t>
      </w:r>
      <w:r w:rsidR="009C1F3B">
        <w:t xml:space="preserve"> stages</w:t>
      </w:r>
    </w:p>
    <w:p w14:paraId="2A24DF27" w14:textId="0A291640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F22199">
        <w:t>8</w:t>
      </w:r>
      <w:r w:rsidR="009B4740">
        <w:t xml:space="preserve"> stages</w:t>
      </w:r>
    </w:p>
    <w:p w14:paraId="6391AA84" w14:textId="1D79E85A" w:rsidR="009C1F3B" w:rsidRDefault="00F276FE" w:rsidP="009C1F3B">
      <w:pPr>
        <w:numPr>
          <w:ilvl w:val="0"/>
          <w:numId w:val="5"/>
        </w:numPr>
        <w:jc w:val="both"/>
      </w:pPr>
      <w:r>
        <w:t>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145B80">
        <w:t>24</w:t>
      </w:r>
      <w:r w:rsidR="002B2B3F">
        <w:t xml:space="preserve"> </w:t>
      </w:r>
      <w:r w:rsidR="009C1F3B">
        <w:t>clock cycles</w:t>
      </w:r>
    </w:p>
    <w:p w14:paraId="66477181" w14:textId="43B319FD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3E4D87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5B5917F8" w:rsidR="00FF2629" w:rsidRDefault="00CF0BF2" w:rsidP="006331BB">
      <w:pPr>
        <w:numPr>
          <w:ilvl w:val="0"/>
          <w:numId w:val="10"/>
        </w:numPr>
        <w:jc w:val="both"/>
      </w:pPr>
      <w:r>
        <w:t>Starting from</w:t>
      </w:r>
      <w:r w:rsidR="00DC1AC4">
        <w:t xml:space="preserve"> the </w:t>
      </w:r>
      <w:r w:rsidR="00FF2629" w:rsidRPr="00500642">
        <w:t>assembly program</w:t>
      </w:r>
      <w:r>
        <w:t xml:space="preserve"> </w:t>
      </w:r>
      <w:r w:rsidR="00DC1AC4">
        <w:t>you create</w:t>
      </w:r>
      <w:r>
        <w:t>d</w:t>
      </w:r>
      <w:r w:rsidR="00DC1AC4">
        <w:t xml:space="preserve"> in the previous lab called </w:t>
      </w:r>
      <w:r w:rsidR="00FF2629" w:rsidRPr="008C1B6B">
        <w:rPr>
          <w:rFonts w:ascii="Courier New" w:hAnsi="Courier New" w:cs="Courier New"/>
          <w:b/>
          <w:highlight w:val="yellow"/>
        </w:rPr>
        <w:t>program_</w:t>
      </w:r>
      <w:r w:rsidR="00077256" w:rsidRPr="008C1B6B">
        <w:rPr>
          <w:rFonts w:ascii="Courier New" w:hAnsi="Courier New" w:cs="Courier New"/>
          <w:b/>
          <w:highlight w:val="yellow"/>
        </w:rPr>
        <w:t>1</w:t>
      </w:r>
      <w:r w:rsidR="00FF2629" w:rsidRPr="008C1B6B">
        <w:rPr>
          <w:rFonts w:ascii="Courier New" w:hAnsi="Courier New" w:cs="Courier New"/>
          <w:b/>
          <w:highlight w:val="yellow"/>
        </w:rPr>
        <w:t>.s</w:t>
      </w:r>
      <w:r w:rsidR="00DC1AC4">
        <w:t>:</w:t>
      </w:r>
      <w:r w:rsidR="00FF2629">
        <w:t xml:space="preserve"> </w:t>
      </w:r>
    </w:p>
    <w:p w14:paraId="480A3CD5" w14:textId="77777777" w:rsidR="00CF0BF2" w:rsidRDefault="00CF0BF2" w:rsidP="00CF0BF2">
      <w:pPr>
        <w:ind w:left="360"/>
        <w:jc w:val="both"/>
      </w:pPr>
    </w:p>
    <w:p w14:paraId="0867C4F8" w14:textId="77777777" w:rsidR="00077256" w:rsidRPr="00222914" w:rsidRDefault="00077256" w:rsidP="0007725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0; i &lt; </w:t>
      </w:r>
      <w:r>
        <w:rPr>
          <w:rFonts w:ascii="Arial Unicode MS" w:eastAsia="Arial Unicode MS" w:hAnsi="Arial Unicode MS" w:cs="Arial Unicode MS"/>
          <w:lang w:val="it-IT"/>
        </w:rPr>
        <w:t>6</w:t>
      </w:r>
      <w:r w:rsidRPr="00222914">
        <w:rPr>
          <w:rFonts w:ascii="Arial Unicode MS" w:eastAsia="Arial Unicode MS" w:hAnsi="Arial Unicode MS" w:cs="Arial Unicode MS"/>
          <w:lang w:val="it-IT"/>
        </w:rPr>
        <w:t>0; i++){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0FFC2128" w14:textId="77777777" w:rsidR="00077256" w:rsidRPr="00222914" w:rsidRDefault="00077256" w:rsidP="0007725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 xml:space="preserve">v5[i] = </w:t>
      </w:r>
      <w:r>
        <w:rPr>
          <w:rFonts w:ascii="Arial Unicode MS" w:eastAsia="Arial Unicode MS" w:hAnsi="Arial Unicode MS" w:cs="Arial Unicode MS"/>
          <w:lang w:val="it-IT"/>
        </w:rPr>
        <w:t>((</w:t>
      </w:r>
      <w:r w:rsidRPr="00222914">
        <w:rPr>
          <w:rFonts w:ascii="Arial Unicode MS" w:eastAsia="Arial Unicode MS" w:hAnsi="Arial Unicode MS" w:cs="Arial Unicode MS"/>
          <w:lang w:val="it-IT"/>
        </w:rPr>
        <w:t>v1[i]</w:t>
      </w:r>
      <w:r>
        <w:rPr>
          <w:rFonts w:ascii="Arial Unicode MS" w:eastAsia="Arial Unicode MS" w:hAnsi="Arial Unicode MS" w:cs="Arial Unicode MS"/>
          <w:lang w:val="it-IT"/>
        </w:rPr>
        <w:t>+</w:t>
      </w:r>
      <w:r w:rsidRPr="00222914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) *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>
        <w:rPr>
          <w:rFonts w:ascii="Arial Unicode MS" w:eastAsia="Arial Unicode MS" w:hAnsi="Arial Unicode MS" w:cs="Arial Unicode MS"/>
          <w:lang w:val="it-IT"/>
        </w:rPr>
        <w:t>)+v4[i]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5690C4CF" w14:textId="77777777" w:rsidR="00077256" w:rsidRPr="008607AD" w:rsidRDefault="00077256" w:rsidP="0007725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v5[i]</w:t>
      </w:r>
      <w:r>
        <w:rPr>
          <w:rFonts w:ascii="Arial Unicode MS" w:eastAsia="Arial Unicode MS" w:hAnsi="Arial Unicode MS" w:cs="Arial Unicode MS"/>
          <w:lang w:val="it-IT"/>
        </w:rPr>
        <w:t>/(</w:t>
      </w:r>
      <w:r w:rsidRPr="008607AD">
        <w:rPr>
          <w:rFonts w:ascii="Arial Unicode MS" w:eastAsia="Arial Unicode MS" w:hAnsi="Arial Unicode MS" w:cs="Arial Unicode MS"/>
          <w:lang w:val="it-IT"/>
        </w:rPr>
        <w:t>v4[i]</w:t>
      </w:r>
      <w:r>
        <w:rPr>
          <w:rFonts w:ascii="Arial Unicode MS" w:eastAsia="Arial Unicode MS" w:hAnsi="Arial Unicode MS" w:cs="Arial Unicode MS"/>
          <w:lang w:val="it-IT"/>
        </w:rPr>
        <w:t>*v1[i])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0ADB2BC5" w14:textId="77777777" w:rsidR="00077256" w:rsidRPr="004A0C17" w:rsidRDefault="00077256" w:rsidP="00077256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v6[i]*</w:t>
      </w:r>
      <w:r>
        <w:rPr>
          <w:rFonts w:ascii="Arial Unicode MS" w:eastAsia="Arial Unicode MS" w:hAnsi="Arial Unicode MS" w:cs="Arial Unicode MS"/>
          <w:lang w:val="it-IT"/>
        </w:rPr>
        <w:t>(</w:t>
      </w:r>
      <w:r w:rsidRPr="004A0C17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152ACDA1" w14:textId="77777777" w:rsidR="00077256" w:rsidRPr="005678E9" w:rsidRDefault="00077256" w:rsidP="0007725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7DA51E2C" w14:textId="3211B7BA" w:rsidR="00FF2629" w:rsidRDefault="00DC1AC4" w:rsidP="00FF2629">
      <w:pPr>
        <w:jc w:val="both"/>
      </w:pPr>
      <w:r>
        <w:tab/>
      </w:r>
    </w:p>
    <w:p w14:paraId="780E614B" w14:textId="569D785B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721F1C3D" w14:textId="77777777" w:rsidR="0025797A" w:rsidRDefault="0025797A" w:rsidP="0025797A">
      <w:pPr>
        <w:ind w:left="1080"/>
        <w:jc w:val="both"/>
      </w:pPr>
    </w:p>
    <w:p w14:paraId="092519E0" w14:textId="17FA5084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="004B6595" w:rsidRPr="00721DC2">
        <w:rPr>
          <w:rFonts w:ascii="Courier New" w:hAnsi="Courier New" w:cs="Courier New"/>
          <w:b/>
          <w:highlight w:val="yellow"/>
        </w:rPr>
        <w:t>_a.s</w:t>
      </w:r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70CEDC61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8C1B6B">
        <w:rPr>
          <w:rFonts w:ascii="Courier New" w:hAnsi="Courier New" w:cs="Courier New"/>
          <w:b/>
          <w:highlight w:val="yellow"/>
        </w:rPr>
        <w:t>program_</w:t>
      </w:r>
      <w:r w:rsidR="00077256" w:rsidRPr="008C1B6B">
        <w:rPr>
          <w:rFonts w:ascii="Courier New" w:hAnsi="Courier New" w:cs="Courier New"/>
          <w:b/>
          <w:highlight w:val="yellow"/>
        </w:rPr>
        <w:t>1</w:t>
      </w:r>
      <w:r w:rsidR="001D05D6" w:rsidRPr="008C1B6B">
        <w:rPr>
          <w:rFonts w:ascii="Courier New" w:hAnsi="Courier New" w:cs="Courier New"/>
          <w:b/>
          <w:highlight w:val="yellow"/>
        </w:rPr>
        <w:t>_a.s</w:t>
      </w:r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in order to improve the previous program execution time.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_b.s</w:t>
      </w:r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19BC0183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D900D9">
        <w:t>3</w:t>
      </w:r>
      <w:r>
        <w:t xml:space="preserve"> times the program (</w:t>
      </w:r>
      <w:r w:rsidRPr="008C1B6B">
        <w:rPr>
          <w:rFonts w:ascii="Courier New" w:hAnsi="Courier New" w:cs="Courier New"/>
          <w:b/>
          <w:highlight w:val="yellow"/>
        </w:rPr>
        <w:t>program_</w:t>
      </w:r>
      <w:r w:rsidR="00077256" w:rsidRPr="008C1B6B">
        <w:rPr>
          <w:rFonts w:ascii="Courier New" w:hAnsi="Courier New" w:cs="Courier New"/>
          <w:b/>
          <w:highlight w:val="yellow"/>
        </w:rPr>
        <w:t>1</w:t>
      </w:r>
      <w:r w:rsidRPr="008C1B6B">
        <w:rPr>
          <w:rFonts w:ascii="Courier New" w:hAnsi="Courier New" w:cs="Courier New"/>
          <w:b/>
          <w:highlight w:val="yellow"/>
        </w:rPr>
        <w:t>_b.s</w:t>
      </w:r>
      <w:r>
        <w:t xml:space="preserve">), if necessary re-schedule some instructions and </w:t>
      </w:r>
      <w:r w:rsidR="003E08AD">
        <w:t xml:space="preserve">increase the </w:t>
      </w:r>
      <w:r w:rsidR="00F276FE">
        <w:t xml:space="preserve">number of </w:t>
      </w:r>
      <w:r w:rsidR="003E08AD">
        <w:t>used registers</w:t>
      </w:r>
      <w:r>
        <w:t xml:space="preserve">.  Compute </w:t>
      </w:r>
      <w:r>
        <w:lastRenderedPageBreak/>
        <w:t>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_c.s</w:t>
      </w:r>
      <w:r>
        <w:t>) requires to 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4B5C3674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</w:tcPr>
          <w:p w14:paraId="0FF52489" w14:textId="7A906B3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5485B9F2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631C30B5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2AA3365A" w:rsidR="004B6595" w:rsidRPr="006331BB" w:rsidRDefault="006E6181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ins w:id="0" w:author="francesco recchia" w:date="2022-10-22T10:36:00Z">
              <w:r>
                <w:rPr>
                  <w:sz w:val="20"/>
                  <w:szCs w:val="20"/>
                  <w:u w:val="single"/>
                </w:rPr>
                <w:t>3967</w:t>
              </w:r>
            </w:ins>
          </w:p>
        </w:tc>
        <w:tc>
          <w:tcPr>
            <w:tcW w:w="1843" w:type="dxa"/>
          </w:tcPr>
          <w:p w14:paraId="7D326FCD" w14:textId="6CF1D95D" w:rsidR="004B6595" w:rsidRPr="006331BB" w:rsidRDefault="00C22A79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ins w:id="1" w:author="francesco recchia" w:date="2022-10-22T12:30:00Z">
              <w:r>
                <w:rPr>
                  <w:sz w:val="20"/>
                  <w:szCs w:val="20"/>
                  <w:u w:val="single"/>
                </w:rPr>
                <w:t>3607</w:t>
              </w:r>
            </w:ins>
          </w:p>
        </w:tc>
        <w:tc>
          <w:tcPr>
            <w:tcW w:w="1843" w:type="dxa"/>
          </w:tcPr>
          <w:p w14:paraId="12F813C5" w14:textId="67FB2670" w:rsidR="004B6595" w:rsidRPr="006331BB" w:rsidRDefault="00557394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ins w:id="2" w:author="francesco recchia" w:date="2022-10-29T10:39:00Z">
              <w:r>
                <w:rPr>
                  <w:sz w:val="20"/>
                  <w:szCs w:val="20"/>
                  <w:u w:val="single"/>
                </w:rPr>
                <w:t>3547</w:t>
              </w:r>
            </w:ins>
          </w:p>
        </w:tc>
        <w:tc>
          <w:tcPr>
            <w:tcW w:w="1842" w:type="dxa"/>
          </w:tcPr>
          <w:p w14:paraId="521B2FA0" w14:textId="77CBB85A" w:rsidR="004B6595" w:rsidRPr="006331BB" w:rsidRDefault="002B1FDE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ins w:id="3" w:author="francesco recchia" w:date="2022-10-29T11:59:00Z">
              <w:r>
                <w:rPr>
                  <w:sz w:val="20"/>
                  <w:szCs w:val="20"/>
                  <w:u w:val="single"/>
                </w:rPr>
                <w:t>1958</w:t>
              </w:r>
            </w:ins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44141964" w:rsidR="004B6595" w:rsidRPr="006331BB" w:rsidRDefault="0004297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ins w:id="4" w:author="francesco recchia" w:date="2022-10-24T11:21:00Z">
              <w:r>
                <w:rPr>
                  <w:sz w:val="20"/>
                  <w:szCs w:val="20"/>
                  <w:u w:val="single"/>
                </w:rPr>
                <w:t>3967</w:t>
              </w:r>
            </w:ins>
          </w:p>
        </w:tc>
        <w:tc>
          <w:tcPr>
            <w:tcW w:w="1843" w:type="dxa"/>
          </w:tcPr>
          <w:p w14:paraId="03EFC14E" w14:textId="131DEFD7" w:rsidR="004B6595" w:rsidRPr="006331BB" w:rsidRDefault="0004297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ins w:id="5" w:author="francesco recchia" w:date="2022-10-24T11:21:00Z">
              <w:r>
                <w:rPr>
                  <w:sz w:val="20"/>
                  <w:szCs w:val="20"/>
                  <w:u w:val="single"/>
                </w:rPr>
                <w:t>3607</w:t>
              </w:r>
            </w:ins>
          </w:p>
        </w:tc>
        <w:tc>
          <w:tcPr>
            <w:tcW w:w="1843" w:type="dxa"/>
          </w:tcPr>
          <w:p w14:paraId="1FD7799F" w14:textId="05F4F584" w:rsidR="004B6595" w:rsidRPr="006331BB" w:rsidRDefault="00EA70E7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ins w:id="6" w:author="francesco recchia" w:date="2022-10-22T16:56:00Z">
              <w:r>
                <w:rPr>
                  <w:sz w:val="20"/>
                  <w:szCs w:val="20"/>
                  <w:u w:val="single"/>
                </w:rPr>
                <w:t>3547</w:t>
              </w:r>
            </w:ins>
          </w:p>
        </w:tc>
        <w:tc>
          <w:tcPr>
            <w:tcW w:w="1842" w:type="dxa"/>
          </w:tcPr>
          <w:p w14:paraId="286189A7" w14:textId="1A5629C7" w:rsidR="004B6595" w:rsidRPr="006331BB" w:rsidRDefault="0052755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ins w:id="7" w:author="francesco recchia" w:date="2022-10-24T11:06:00Z">
              <w:r>
                <w:rPr>
                  <w:sz w:val="20"/>
                  <w:szCs w:val="20"/>
                  <w:u w:val="single"/>
                </w:rPr>
                <w:t>1958</w:t>
              </w:r>
            </w:ins>
          </w:p>
        </w:tc>
      </w:tr>
    </w:tbl>
    <w:p w14:paraId="474DE30D" w14:textId="04DAD72A" w:rsidR="00FF2629" w:rsidRDefault="00FF2629" w:rsidP="004B6595">
      <w:pPr>
        <w:jc w:val="both"/>
      </w:pPr>
    </w:p>
    <w:p w14:paraId="7A6DC04F" w14:textId="5C92CED6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point</w:t>
      </w:r>
      <w:r w:rsidR="004B6595" w:rsidRPr="00721DC2">
        <w:rPr>
          <w:highlight w:val="yellow"/>
        </w:rPr>
        <w:t xml:space="preserve"> 1,</w:t>
      </w:r>
      <w:r w:rsidRPr="00721DC2">
        <w:rPr>
          <w:highlight w:val="yellow"/>
        </w:rPr>
        <w:t xml:space="preserve"> and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3601C28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924E2B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5F955CA7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0104BD6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C3A0A11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9A0DFE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sectPr w:rsidR="00AB3DCC" w:rsidRPr="00AB3DCC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FA2D0" w14:textId="77777777" w:rsidR="009C6F3C" w:rsidRDefault="009C6F3C" w:rsidP="00BB2A61">
      <w:r>
        <w:separator/>
      </w:r>
    </w:p>
  </w:endnote>
  <w:endnote w:type="continuationSeparator" w:id="0">
    <w:p w14:paraId="067FF78C" w14:textId="77777777" w:rsidR="009C6F3C" w:rsidRDefault="009C6F3C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D8C81" w14:textId="77777777" w:rsidR="009C6F3C" w:rsidRDefault="009C6F3C" w:rsidP="00BB2A61">
      <w:r>
        <w:separator/>
      </w:r>
    </w:p>
  </w:footnote>
  <w:footnote w:type="continuationSeparator" w:id="0">
    <w:p w14:paraId="147FB36B" w14:textId="77777777" w:rsidR="009C6F3C" w:rsidRDefault="009C6F3C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732587483">
    <w:abstractNumId w:val="10"/>
  </w:num>
  <w:num w:numId="2" w16cid:durableId="1295864242">
    <w:abstractNumId w:val="14"/>
  </w:num>
  <w:num w:numId="3" w16cid:durableId="1721784581">
    <w:abstractNumId w:val="15"/>
  </w:num>
  <w:num w:numId="4" w16cid:durableId="555972459">
    <w:abstractNumId w:val="1"/>
  </w:num>
  <w:num w:numId="5" w16cid:durableId="1261715475">
    <w:abstractNumId w:val="11"/>
  </w:num>
  <w:num w:numId="6" w16cid:durableId="1720471166">
    <w:abstractNumId w:val="8"/>
  </w:num>
  <w:num w:numId="7" w16cid:durableId="51389518">
    <w:abstractNumId w:val="16"/>
  </w:num>
  <w:num w:numId="8" w16cid:durableId="1068527920">
    <w:abstractNumId w:val="9"/>
  </w:num>
  <w:num w:numId="9" w16cid:durableId="696194990">
    <w:abstractNumId w:val="2"/>
  </w:num>
  <w:num w:numId="10" w16cid:durableId="953828574">
    <w:abstractNumId w:val="13"/>
  </w:num>
  <w:num w:numId="11" w16cid:durableId="1760979383">
    <w:abstractNumId w:val="6"/>
  </w:num>
  <w:num w:numId="12" w16cid:durableId="1026641600">
    <w:abstractNumId w:val="12"/>
  </w:num>
  <w:num w:numId="13" w16cid:durableId="1721394401">
    <w:abstractNumId w:val="3"/>
  </w:num>
  <w:num w:numId="14" w16cid:durableId="281378690">
    <w:abstractNumId w:val="17"/>
  </w:num>
  <w:num w:numId="15" w16cid:durableId="1106342238">
    <w:abstractNumId w:val="7"/>
  </w:num>
  <w:num w:numId="16" w16cid:durableId="477187946">
    <w:abstractNumId w:val="0"/>
  </w:num>
  <w:num w:numId="17" w16cid:durableId="1744451424">
    <w:abstractNumId w:val="4"/>
  </w:num>
  <w:num w:numId="18" w16cid:durableId="62272919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esco recchia">
    <w15:presenceInfo w15:providerId="Windows Live" w15:userId="49a0f1cea06261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42975"/>
    <w:rsid w:val="00052175"/>
    <w:rsid w:val="000541DC"/>
    <w:rsid w:val="00077256"/>
    <w:rsid w:val="000A5ACA"/>
    <w:rsid w:val="000B0B01"/>
    <w:rsid w:val="000D0420"/>
    <w:rsid w:val="000E2F9E"/>
    <w:rsid w:val="000E35B3"/>
    <w:rsid w:val="00110109"/>
    <w:rsid w:val="00145B80"/>
    <w:rsid w:val="00150C7D"/>
    <w:rsid w:val="00173E03"/>
    <w:rsid w:val="00184A79"/>
    <w:rsid w:val="00187760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5797A"/>
    <w:rsid w:val="0027604E"/>
    <w:rsid w:val="0028092D"/>
    <w:rsid w:val="002B1FDE"/>
    <w:rsid w:val="002B2B3F"/>
    <w:rsid w:val="002C293E"/>
    <w:rsid w:val="002D5082"/>
    <w:rsid w:val="002F0C37"/>
    <w:rsid w:val="002F26FC"/>
    <w:rsid w:val="00326BF1"/>
    <w:rsid w:val="00345787"/>
    <w:rsid w:val="00346090"/>
    <w:rsid w:val="00391565"/>
    <w:rsid w:val="003B2DE7"/>
    <w:rsid w:val="003B6FDB"/>
    <w:rsid w:val="003E08AD"/>
    <w:rsid w:val="003E4D87"/>
    <w:rsid w:val="003F1527"/>
    <w:rsid w:val="00420B76"/>
    <w:rsid w:val="0043373B"/>
    <w:rsid w:val="00440DEA"/>
    <w:rsid w:val="00477A37"/>
    <w:rsid w:val="0048771E"/>
    <w:rsid w:val="00490651"/>
    <w:rsid w:val="004A453C"/>
    <w:rsid w:val="004A6CF9"/>
    <w:rsid w:val="004B6595"/>
    <w:rsid w:val="004C5AE8"/>
    <w:rsid w:val="004E3C09"/>
    <w:rsid w:val="00500642"/>
    <w:rsid w:val="005135FC"/>
    <w:rsid w:val="00527555"/>
    <w:rsid w:val="0053546A"/>
    <w:rsid w:val="00541750"/>
    <w:rsid w:val="005462CA"/>
    <w:rsid w:val="00551720"/>
    <w:rsid w:val="00553C04"/>
    <w:rsid w:val="00557394"/>
    <w:rsid w:val="00573E99"/>
    <w:rsid w:val="005922CE"/>
    <w:rsid w:val="005F0810"/>
    <w:rsid w:val="005F091D"/>
    <w:rsid w:val="006036E4"/>
    <w:rsid w:val="0062071E"/>
    <w:rsid w:val="006230CF"/>
    <w:rsid w:val="006331BB"/>
    <w:rsid w:val="00655320"/>
    <w:rsid w:val="00664183"/>
    <w:rsid w:val="006664ED"/>
    <w:rsid w:val="006A7974"/>
    <w:rsid w:val="006B3EBD"/>
    <w:rsid w:val="006D5ACF"/>
    <w:rsid w:val="006D5CA7"/>
    <w:rsid w:val="006E6181"/>
    <w:rsid w:val="006F0D04"/>
    <w:rsid w:val="006F45A8"/>
    <w:rsid w:val="00721DC2"/>
    <w:rsid w:val="00726107"/>
    <w:rsid w:val="00731AEA"/>
    <w:rsid w:val="0075383E"/>
    <w:rsid w:val="00757A76"/>
    <w:rsid w:val="00766E6F"/>
    <w:rsid w:val="007738BB"/>
    <w:rsid w:val="00774282"/>
    <w:rsid w:val="00794995"/>
    <w:rsid w:val="007A3E6B"/>
    <w:rsid w:val="007A6935"/>
    <w:rsid w:val="007A7467"/>
    <w:rsid w:val="007B1A8F"/>
    <w:rsid w:val="007C1ED9"/>
    <w:rsid w:val="007D6531"/>
    <w:rsid w:val="007F328F"/>
    <w:rsid w:val="00804E69"/>
    <w:rsid w:val="008144D5"/>
    <w:rsid w:val="00876784"/>
    <w:rsid w:val="008771A3"/>
    <w:rsid w:val="00882B1A"/>
    <w:rsid w:val="008B3D45"/>
    <w:rsid w:val="008B5226"/>
    <w:rsid w:val="008C1B6B"/>
    <w:rsid w:val="008D188D"/>
    <w:rsid w:val="008F2387"/>
    <w:rsid w:val="008F35CD"/>
    <w:rsid w:val="00950853"/>
    <w:rsid w:val="00950D22"/>
    <w:rsid w:val="00953703"/>
    <w:rsid w:val="009853BE"/>
    <w:rsid w:val="0099274D"/>
    <w:rsid w:val="009B3610"/>
    <w:rsid w:val="009B4740"/>
    <w:rsid w:val="009B625C"/>
    <w:rsid w:val="009C1F3B"/>
    <w:rsid w:val="009C6F3C"/>
    <w:rsid w:val="009C72B5"/>
    <w:rsid w:val="009D3142"/>
    <w:rsid w:val="009D6AD5"/>
    <w:rsid w:val="009E7C56"/>
    <w:rsid w:val="009F2A69"/>
    <w:rsid w:val="009F40E8"/>
    <w:rsid w:val="00A028DE"/>
    <w:rsid w:val="00A1321C"/>
    <w:rsid w:val="00A13CE9"/>
    <w:rsid w:val="00A25136"/>
    <w:rsid w:val="00A40CAD"/>
    <w:rsid w:val="00A47BEB"/>
    <w:rsid w:val="00A573C6"/>
    <w:rsid w:val="00A6113E"/>
    <w:rsid w:val="00A71548"/>
    <w:rsid w:val="00A83D74"/>
    <w:rsid w:val="00A90FF3"/>
    <w:rsid w:val="00AB3DCC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A519A"/>
    <w:rsid w:val="00BA5BF0"/>
    <w:rsid w:val="00BB2A61"/>
    <w:rsid w:val="00BD7C72"/>
    <w:rsid w:val="00BF4B94"/>
    <w:rsid w:val="00BF6FA8"/>
    <w:rsid w:val="00C01B18"/>
    <w:rsid w:val="00C15971"/>
    <w:rsid w:val="00C22A79"/>
    <w:rsid w:val="00C4726E"/>
    <w:rsid w:val="00C56D17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85180"/>
    <w:rsid w:val="00D900D9"/>
    <w:rsid w:val="00DA2640"/>
    <w:rsid w:val="00DB6808"/>
    <w:rsid w:val="00DC1AC4"/>
    <w:rsid w:val="00DF139B"/>
    <w:rsid w:val="00DF288C"/>
    <w:rsid w:val="00E00120"/>
    <w:rsid w:val="00E0769A"/>
    <w:rsid w:val="00E3147D"/>
    <w:rsid w:val="00E5039B"/>
    <w:rsid w:val="00E862C9"/>
    <w:rsid w:val="00EA70E7"/>
    <w:rsid w:val="00EC18AF"/>
    <w:rsid w:val="00F10EE0"/>
    <w:rsid w:val="00F121CC"/>
    <w:rsid w:val="00F132E4"/>
    <w:rsid w:val="00F152A0"/>
    <w:rsid w:val="00F22199"/>
    <w:rsid w:val="00F23C5F"/>
    <w:rsid w:val="00F276FE"/>
    <w:rsid w:val="00F41058"/>
    <w:rsid w:val="00F67C2E"/>
    <w:rsid w:val="00F801FE"/>
    <w:rsid w:val="00FA7D22"/>
    <w:rsid w:val="00FB15DA"/>
    <w:rsid w:val="00FB5960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francesco recchia</cp:lastModifiedBy>
  <cp:revision>8</cp:revision>
  <cp:lastPrinted>2022-10-29T10:01:00Z</cp:lastPrinted>
  <dcterms:created xsi:type="dcterms:W3CDTF">2022-10-18T12:39:00Z</dcterms:created>
  <dcterms:modified xsi:type="dcterms:W3CDTF">2022-10-29T10:01:00Z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